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B7" w:rsidRPr="00C815B7" w:rsidRDefault="00EA0E9F" w:rsidP="00C815B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JDBC</w:t>
      </w:r>
      <w:r w:rsidR="00276E35">
        <w:rPr>
          <w:rStyle w:val="CommentReference"/>
        </w:rPr>
        <w:commentReference w:id="0"/>
      </w:r>
    </w:p>
    <w:p w:rsidR="007448BC" w:rsidRDefault="007448BC" w:rsidP="00F91685">
      <w:pPr>
        <w:pStyle w:val="ListParagraph"/>
        <w:numPr>
          <w:ilvl w:val="0"/>
          <w:numId w:val="2"/>
        </w:numPr>
      </w:pPr>
      <w:r>
        <w:t>Methods of DriverManager class</w:t>
      </w:r>
    </w:p>
    <w:p w:rsidR="00276E35" w:rsidRPr="00544ED0" w:rsidRDefault="00544ED0" w:rsidP="00276E35">
      <w:pPr>
        <w:pStyle w:val="ListParagraph"/>
        <w:numPr>
          <w:ilvl w:val="0"/>
          <w:numId w:val="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 static void registerDriver(Driver driver)</w:t>
      </w:r>
    </w:p>
    <w:p w:rsidR="00544ED0" w:rsidRPr="00E219EF" w:rsidRDefault="00544ED0" w:rsidP="00276E35">
      <w:pPr>
        <w:pStyle w:val="ListParagraph"/>
        <w:numPr>
          <w:ilvl w:val="0"/>
          <w:numId w:val="3"/>
        </w:num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static void deregisterDriver(Driver driver)</w:t>
      </w:r>
      <w:r w:rsidRPr="00544ED0">
        <w:rPr>
          <w:rFonts w:ascii="Verdana" w:hAnsi="Verdana"/>
          <w:color w:val="000000"/>
          <w:sz w:val="20"/>
          <w:szCs w:val="20"/>
          <w:shd w:val="clear" w:color="auto" w:fill="FFFFFF"/>
        </w:rPr>
        <w:sym w:font="Wingdings" w:char="F0E8"/>
      </w:r>
      <w:r w:rsidR="00E219EF" w:rsidRPr="00E219E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E219EF">
        <w:rPr>
          <w:rFonts w:ascii="Verdana" w:hAnsi="Verdana"/>
          <w:color w:val="000000"/>
          <w:sz w:val="20"/>
          <w:szCs w:val="20"/>
          <w:shd w:val="clear" w:color="auto" w:fill="FFFFFF"/>
        </w:rPr>
        <w:t>is used to deregister the given driver (drop the driver from the list) with DriverManager.</w:t>
      </w:r>
    </w:p>
    <w:p w:rsidR="00E219EF" w:rsidRPr="00E219EF" w:rsidRDefault="00E219EF" w:rsidP="00276E35">
      <w:pPr>
        <w:pStyle w:val="ListParagraph"/>
        <w:numPr>
          <w:ilvl w:val="0"/>
          <w:numId w:val="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 static Connection getConnection(String url)</w:t>
      </w:r>
    </w:p>
    <w:p w:rsidR="00E219EF" w:rsidRPr="00EA0E9F" w:rsidRDefault="00E219EF" w:rsidP="00276E35">
      <w:pPr>
        <w:pStyle w:val="ListParagraph"/>
        <w:numPr>
          <w:ilvl w:val="0"/>
          <w:numId w:val="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 static Connection getConnection(String url, String userName, String password)</w:t>
      </w:r>
    </w:p>
    <w:p w:rsidR="00EA0E9F" w:rsidRPr="00441AEB" w:rsidRDefault="00EA0E9F" w:rsidP="00C007E3">
      <w:pPr>
        <w:pStyle w:val="Heading1"/>
        <w:numPr>
          <w:ilvl w:val="0"/>
          <w:numId w:val="2"/>
        </w:numPr>
        <w:shd w:val="clear" w:color="auto" w:fill="FFFFFF"/>
        <w:spacing w:before="75" w:beforeAutospacing="0" w:line="312" w:lineRule="atLeast"/>
        <w:jc w:val="both"/>
        <w:rPr>
          <w:rFonts w:ascii="Verdana" w:eastAsiaTheme="minorHAnsi" w:hAnsi="Verdana" w:cstheme="minorBidi"/>
          <w:b w:val="0"/>
          <w:bCs w:val="0"/>
          <w:color w:val="000000"/>
          <w:kern w:val="0"/>
          <w:sz w:val="20"/>
          <w:szCs w:val="20"/>
          <w:shd w:val="clear" w:color="auto" w:fill="FFFFFF"/>
        </w:rPr>
      </w:pPr>
      <w:r w:rsidRPr="00C007E3">
        <w:rPr>
          <w:rFonts w:ascii="Verdana" w:eastAsiaTheme="minorHAnsi" w:hAnsi="Verdana" w:cstheme="minorBidi"/>
          <w:b w:val="0"/>
          <w:bCs w:val="0"/>
          <w:color w:val="000000"/>
          <w:kern w:val="0"/>
          <w:sz w:val="20"/>
          <w:szCs w:val="20"/>
          <w:shd w:val="clear" w:color="auto" w:fill="FFFFFF"/>
        </w:rPr>
        <w:t>Connection interface</w:t>
      </w:r>
      <w:r w:rsidR="00441AEB" w:rsidRPr="00441AEB">
        <w:rPr>
          <w:rFonts w:ascii="Verdana" w:eastAsiaTheme="minorHAnsi" w:hAnsi="Verdana" w:cstheme="minorBidi"/>
          <w:b w:val="0"/>
          <w:bCs w:val="0"/>
          <w:color w:val="000000"/>
          <w:kern w:val="0"/>
          <w:sz w:val="20"/>
          <w:szCs w:val="20"/>
          <w:shd w:val="clear" w:color="auto" w:fill="FFFFFF"/>
        </w:rPr>
        <w:sym w:font="Wingdings" w:char="F0E8"/>
      </w:r>
      <w:r w:rsidR="00441AEB" w:rsidRPr="00441AE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441AEB" w:rsidRPr="00441AEB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A Connection is the session between java application and database.</w:t>
      </w:r>
    </w:p>
    <w:p w:rsidR="00441AEB" w:rsidRPr="009A33D8" w:rsidRDefault="00441AEB" w:rsidP="00C007E3">
      <w:pPr>
        <w:pStyle w:val="Heading1"/>
        <w:numPr>
          <w:ilvl w:val="0"/>
          <w:numId w:val="2"/>
        </w:numPr>
        <w:shd w:val="clear" w:color="auto" w:fill="FFFFFF"/>
        <w:spacing w:before="75" w:beforeAutospacing="0" w:line="312" w:lineRule="atLeast"/>
        <w:jc w:val="both"/>
        <w:rPr>
          <w:rFonts w:ascii="Verdana" w:eastAsiaTheme="minorHAnsi" w:hAnsi="Verdana" w:cstheme="minorBidi"/>
          <w:b w:val="0"/>
          <w:bCs w:val="0"/>
          <w:color w:val="000000"/>
          <w:kern w:val="0"/>
          <w:sz w:val="20"/>
          <w:szCs w:val="20"/>
          <w:shd w:val="clear" w:color="auto" w:fill="FFFFFF"/>
        </w:rPr>
      </w:pPr>
      <w:proofErr w:type="gramStart"/>
      <w:r w:rsidRPr="00441AEB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object</w:t>
      </w:r>
      <w:proofErr w:type="gramEnd"/>
      <w:r w:rsidRPr="00441AEB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 of Connection can be used to get the object of Statement</w:t>
      </w:r>
      <w:r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,</w:t>
      </w:r>
      <w:r w:rsidRPr="00441AE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441AEB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PreparedStatement and DatabaseMetaData</w:t>
      </w:r>
      <w:r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.</w:t>
      </w:r>
    </w:p>
    <w:p w:rsidR="008808DD" w:rsidRDefault="008808DD" w:rsidP="008808DD">
      <w:pPr>
        <w:pStyle w:val="Heading4"/>
        <w:pBdr>
          <w:top w:val="single" w:sz="6" w:space="8" w:color="FFC0CB"/>
          <w:left w:val="single" w:sz="6" w:space="30" w:color="FFC0CB"/>
          <w:bottom w:val="single" w:sz="6" w:space="8" w:color="FFC0CB"/>
          <w:right w:val="single" w:sz="6" w:space="8" w:color="FFC0CB"/>
        </w:pBdr>
        <w:shd w:val="clear" w:color="auto" w:fill="FFFFFF"/>
        <w:spacing w:line="345" w:lineRule="atLeast"/>
        <w:jc w:val="both"/>
        <w:rPr>
          <w:rFonts w:ascii="Arial" w:hAnsi="Arial" w:cs="Arial"/>
          <w:color w:val="008000"/>
          <w:sz w:val="21"/>
          <w:szCs w:val="21"/>
        </w:rPr>
      </w:pPr>
      <w:r w:rsidRPr="009F3B8E">
        <w:rPr>
          <w:rFonts w:ascii="Arial" w:hAnsi="Arial" w:cs="Arial"/>
          <w:color w:val="008000"/>
          <w:sz w:val="21"/>
          <w:szCs w:val="21"/>
          <w:highlight w:val="yellow"/>
        </w:rPr>
        <w:t>By default, connection commits the changes after executing queries.</w:t>
      </w:r>
    </w:p>
    <w:p w:rsidR="008808DD" w:rsidRPr="008808DD" w:rsidRDefault="008808DD" w:rsidP="008808DD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eastAsiaTheme="minorHAnsi" w:hAnsi="Verdana" w:cstheme="minorBidi"/>
          <w:b w:val="0"/>
          <w:bCs w:val="0"/>
          <w:color w:val="000000"/>
          <w:sz w:val="20"/>
          <w:szCs w:val="20"/>
          <w:shd w:val="clear" w:color="auto" w:fill="FFFFFF"/>
        </w:rPr>
      </w:pPr>
      <w:r w:rsidRPr="008808DD">
        <w:rPr>
          <w:rFonts w:ascii="Verdana" w:eastAsiaTheme="minorHAnsi" w:hAnsi="Verdana" w:cstheme="minorBidi"/>
          <w:b w:val="0"/>
          <w:bCs w:val="0"/>
          <w:color w:val="000000"/>
          <w:sz w:val="20"/>
          <w:szCs w:val="20"/>
          <w:shd w:val="clear" w:color="auto" w:fill="FFFFFF"/>
        </w:rPr>
        <w:t>Commonly used methods of Connection interface</w:t>
      </w:r>
    </w:p>
    <w:p w:rsidR="009A33D8" w:rsidRPr="000C0D64" w:rsidRDefault="00430408" w:rsidP="008808DD">
      <w:pPr>
        <w:pStyle w:val="Heading1"/>
        <w:numPr>
          <w:ilvl w:val="0"/>
          <w:numId w:val="4"/>
        </w:numPr>
        <w:shd w:val="clear" w:color="auto" w:fill="FFFFFF"/>
        <w:spacing w:before="75" w:beforeAutospacing="0" w:line="312" w:lineRule="atLeast"/>
        <w:jc w:val="both"/>
        <w:rPr>
          <w:rStyle w:val="Strong"/>
          <w:rFonts w:asciiTheme="minorHAnsi" w:eastAsiaTheme="minorHAnsi" w:hAnsiTheme="minorHAnsi" w:cstheme="minorBidi"/>
          <w:color w:val="000000"/>
          <w:kern w:val="0"/>
          <w:sz w:val="22"/>
          <w:szCs w:val="22"/>
          <w:shd w:val="clear" w:color="auto" w:fill="FFFFFF"/>
        </w:rPr>
      </w:pPr>
      <w:proofErr w:type="gramStart"/>
      <w:r w:rsidRPr="000C0D64">
        <w:rPr>
          <w:rStyle w:val="Strong"/>
          <w:rFonts w:asciiTheme="minorHAnsi" w:hAnsiTheme="minorHAnsi"/>
          <w:color w:val="000000"/>
          <w:sz w:val="22"/>
          <w:szCs w:val="22"/>
          <w:shd w:val="clear" w:color="auto" w:fill="FFFFFF"/>
        </w:rPr>
        <w:t>public</w:t>
      </w:r>
      <w:proofErr w:type="gramEnd"/>
      <w:r w:rsidRPr="000C0D64">
        <w:rPr>
          <w:rStyle w:val="Strong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Statement createStatement()</w:t>
      </w:r>
    </w:p>
    <w:p w:rsidR="00747B9B" w:rsidRPr="000C0D64" w:rsidRDefault="00747B9B" w:rsidP="008808DD">
      <w:pPr>
        <w:pStyle w:val="Heading1"/>
        <w:numPr>
          <w:ilvl w:val="0"/>
          <w:numId w:val="4"/>
        </w:numPr>
        <w:shd w:val="clear" w:color="auto" w:fill="FFFFFF"/>
        <w:spacing w:before="75" w:beforeAutospacing="0" w:line="312" w:lineRule="atLeast"/>
        <w:jc w:val="both"/>
        <w:rPr>
          <w:rFonts w:asciiTheme="minorHAnsi" w:eastAsiaTheme="minorHAnsi" w:hAnsiTheme="minorHAnsi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</w:rPr>
      </w:pPr>
      <w:proofErr w:type="gramStart"/>
      <w:r w:rsidRPr="000C0D64">
        <w:rPr>
          <w:rStyle w:val="Strong"/>
          <w:rFonts w:asciiTheme="minorHAnsi" w:hAnsiTheme="minorHAnsi"/>
          <w:color w:val="000000"/>
          <w:sz w:val="22"/>
          <w:szCs w:val="22"/>
          <w:shd w:val="clear" w:color="auto" w:fill="FFFFFF"/>
        </w:rPr>
        <w:t>public</w:t>
      </w:r>
      <w:proofErr w:type="gramEnd"/>
      <w:r w:rsidRPr="000C0D64">
        <w:rPr>
          <w:rStyle w:val="Strong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void setAutoCommit(boolean status):</w:t>
      </w:r>
      <w:r w:rsidRPr="000C0D64">
        <w:rPr>
          <w:rStyle w:val="apple-converted-space"/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 </w:t>
      </w:r>
      <w:r w:rsidRPr="000C0D64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is used to set the commit status.</w:t>
      </w:r>
      <w:r w:rsidR="00E11BB7" w:rsidRPr="000C0D64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  <w:r w:rsidRPr="000C0D64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By default it is true.</w:t>
      </w:r>
    </w:p>
    <w:p w:rsidR="00747B9B" w:rsidRPr="000C0D64" w:rsidRDefault="00CD5D81" w:rsidP="008808DD">
      <w:pPr>
        <w:pStyle w:val="Heading1"/>
        <w:numPr>
          <w:ilvl w:val="0"/>
          <w:numId w:val="4"/>
        </w:numPr>
        <w:shd w:val="clear" w:color="auto" w:fill="FFFFFF"/>
        <w:spacing w:before="75" w:beforeAutospacing="0" w:line="312" w:lineRule="atLeast"/>
        <w:jc w:val="both"/>
        <w:rPr>
          <w:rFonts w:asciiTheme="minorHAnsi" w:eastAsiaTheme="minorHAnsi" w:hAnsiTheme="minorHAnsi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</w:rPr>
      </w:pPr>
      <w:proofErr w:type="gramStart"/>
      <w:r w:rsidRPr="000C0D64">
        <w:rPr>
          <w:rStyle w:val="Strong"/>
          <w:rFonts w:asciiTheme="minorHAnsi" w:hAnsiTheme="minorHAnsi"/>
          <w:color w:val="000000"/>
          <w:sz w:val="22"/>
          <w:szCs w:val="22"/>
          <w:shd w:val="clear" w:color="auto" w:fill="FFFFFF"/>
        </w:rPr>
        <w:t>public</w:t>
      </w:r>
      <w:proofErr w:type="gramEnd"/>
      <w:r w:rsidRPr="000C0D64">
        <w:rPr>
          <w:rStyle w:val="Strong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void commit():</w:t>
      </w:r>
      <w:r w:rsidRPr="000C0D64">
        <w:rPr>
          <w:rStyle w:val="apple-converted-space"/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 </w:t>
      </w:r>
      <w:r w:rsidRPr="000C0D64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saves the changes made since the previous commit/rollback permanent.</w:t>
      </w:r>
    </w:p>
    <w:p w:rsidR="00CD5D81" w:rsidRPr="000C0D64" w:rsidRDefault="00CD5D81" w:rsidP="008808DD">
      <w:pPr>
        <w:pStyle w:val="Heading1"/>
        <w:numPr>
          <w:ilvl w:val="0"/>
          <w:numId w:val="4"/>
        </w:numPr>
        <w:shd w:val="clear" w:color="auto" w:fill="FFFFFF"/>
        <w:spacing w:before="75" w:beforeAutospacing="0" w:line="312" w:lineRule="atLeast"/>
        <w:jc w:val="both"/>
        <w:rPr>
          <w:rFonts w:asciiTheme="minorHAnsi" w:eastAsiaTheme="minorHAnsi" w:hAnsiTheme="minorHAnsi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</w:rPr>
      </w:pPr>
      <w:proofErr w:type="gramStart"/>
      <w:r w:rsidRPr="000C0D64">
        <w:rPr>
          <w:rStyle w:val="Strong"/>
          <w:rFonts w:asciiTheme="minorHAnsi" w:hAnsiTheme="minorHAnsi"/>
          <w:color w:val="000000"/>
          <w:sz w:val="22"/>
          <w:szCs w:val="22"/>
          <w:shd w:val="clear" w:color="auto" w:fill="FFFFFF"/>
        </w:rPr>
        <w:t>public</w:t>
      </w:r>
      <w:proofErr w:type="gramEnd"/>
      <w:r w:rsidRPr="000C0D64">
        <w:rPr>
          <w:rStyle w:val="Strong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void rollback():</w:t>
      </w:r>
      <w:r w:rsidRPr="000C0D64">
        <w:rPr>
          <w:rStyle w:val="apple-converted-space"/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 </w:t>
      </w:r>
      <w:r w:rsidRPr="000C0D64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Drops all changes made since the previous commit/rollback.</w:t>
      </w:r>
    </w:p>
    <w:p w:rsidR="00CD5D81" w:rsidRPr="000C0D64" w:rsidRDefault="00CD5D81" w:rsidP="008808DD">
      <w:pPr>
        <w:pStyle w:val="Heading1"/>
        <w:numPr>
          <w:ilvl w:val="0"/>
          <w:numId w:val="4"/>
        </w:numPr>
        <w:shd w:val="clear" w:color="auto" w:fill="FFFFFF"/>
        <w:spacing w:before="75" w:beforeAutospacing="0" w:line="312" w:lineRule="atLeast"/>
        <w:jc w:val="both"/>
        <w:rPr>
          <w:rFonts w:asciiTheme="minorHAnsi" w:eastAsiaTheme="minorHAnsi" w:hAnsiTheme="minorHAnsi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</w:rPr>
      </w:pPr>
      <w:r w:rsidRPr="000C0D64">
        <w:rPr>
          <w:rStyle w:val="apple-converted-space"/>
          <w:rFonts w:asciiTheme="minorHAnsi" w:hAnsiTheme="minorHAnsi"/>
          <w:b w:val="0"/>
          <w:bCs w:val="0"/>
          <w:color w:val="000000"/>
          <w:sz w:val="22"/>
          <w:szCs w:val="22"/>
          <w:shd w:val="clear" w:color="auto" w:fill="FFFFFF"/>
        </w:rPr>
        <w:t> </w:t>
      </w:r>
      <w:proofErr w:type="gramStart"/>
      <w:r w:rsidRPr="000C0D64">
        <w:rPr>
          <w:rStyle w:val="Strong"/>
          <w:rFonts w:asciiTheme="minorHAnsi" w:hAnsiTheme="minorHAnsi"/>
          <w:color w:val="000000"/>
          <w:sz w:val="22"/>
          <w:szCs w:val="22"/>
          <w:shd w:val="clear" w:color="auto" w:fill="FFFFFF"/>
        </w:rPr>
        <w:t>public</w:t>
      </w:r>
      <w:proofErr w:type="gramEnd"/>
      <w:r w:rsidRPr="000C0D64">
        <w:rPr>
          <w:rStyle w:val="Strong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void close():</w:t>
      </w:r>
      <w:r w:rsidRPr="000C0D64">
        <w:rPr>
          <w:rStyle w:val="apple-converted-space"/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 </w:t>
      </w:r>
      <w:r w:rsidRPr="000C0D64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closes the connection and Releases a JDBC resources immediately.</w:t>
      </w:r>
    </w:p>
    <w:p w:rsidR="00B62532" w:rsidRPr="00AC59B5" w:rsidRDefault="000C0D64" w:rsidP="00B62532">
      <w:pPr>
        <w:pStyle w:val="Heading1"/>
        <w:numPr>
          <w:ilvl w:val="0"/>
          <w:numId w:val="2"/>
        </w:numPr>
        <w:shd w:val="clear" w:color="auto" w:fill="FFFFFF"/>
        <w:spacing w:before="75" w:beforeAutospacing="0" w:line="312" w:lineRule="atLeast"/>
        <w:jc w:val="both"/>
        <w:rPr>
          <w:rFonts w:asciiTheme="minorHAnsi" w:eastAsiaTheme="minorHAnsi" w:hAnsiTheme="minorHAnsi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</w:rPr>
      </w:pPr>
      <w:r w:rsidRPr="000C0D64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The</w:t>
      </w:r>
      <w:r w:rsidRPr="000C0D64">
        <w:rPr>
          <w:rStyle w:val="apple-converted-space"/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 </w:t>
      </w:r>
      <w:r w:rsidRPr="000C0D64">
        <w:rPr>
          <w:rFonts w:asciiTheme="minorHAnsi" w:hAnsiTheme="minorHAnsi"/>
          <w:b w:val="0"/>
          <w:bCs w:val="0"/>
          <w:color w:val="000000"/>
          <w:sz w:val="22"/>
          <w:szCs w:val="22"/>
          <w:shd w:val="clear" w:color="auto" w:fill="FFFFFF"/>
        </w:rPr>
        <w:t>Statement interface</w:t>
      </w:r>
      <w:r w:rsidRPr="000C0D64">
        <w:rPr>
          <w:rStyle w:val="apple-converted-space"/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 </w:t>
      </w:r>
      <w:r w:rsidRPr="000C0D64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provides methods to execute queries with the database.</w:t>
      </w:r>
      <w:r w:rsidR="002161CD" w:rsidRPr="002161CD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2161CD" w:rsidRPr="002161CD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it</w:t>
      </w:r>
      <w:proofErr w:type="gramEnd"/>
      <w:r w:rsidR="002161CD" w:rsidRPr="002161CD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 provides factory method to get the object of ResultSet.</w:t>
      </w:r>
    </w:p>
    <w:p w:rsidR="00AC59B5" w:rsidRDefault="00AC59B5" w:rsidP="00AC59B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59B5">
        <w:rPr>
          <w:rFonts w:ascii="Verdana" w:eastAsia="Times New Roman" w:hAnsi="Verdana" w:cs="Times New Roman"/>
          <w:color w:val="000000"/>
          <w:sz w:val="20"/>
          <w:szCs w:val="20"/>
        </w:rPr>
        <w:t>The important methods of Statement interface are as follows:</w:t>
      </w:r>
    </w:p>
    <w:p w:rsidR="00AC59B5" w:rsidRPr="00AC59B5" w:rsidRDefault="00AC59B5" w:rsidP="00AC59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ResultSet executeQuery(String sql)</w:t>
      </w:r>
      <w:r w:rsidRPr="00AC59B5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sym w:font="Wingdings" w:char="F0E8"/>
      </w:r>
      <w:r w:rsidRPr="00AC59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 used to execute SELECT query. It returns the object of ResultSet.</w:t>
      </w:r>
    </w:p>
    <w:p w:rsidR="00AC59B5" w:rsidRPr="008A24AB" w:rsidRDefault="00AC59B5" w:rsidP="00AC59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int executeUpdate(String sql)</w:t>
      </w:r>
      <w:r w:rsidRPr="00AC59B5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sym w:font="Wingdings" w:char="F0E8"/>
      </w:r>
      <w:r w:rsidR="008A24AB" w:rsidRPr="008A24A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A24AB">
        <w:rPr>
          <w:rFonts w:ascii="Verdana" w:hAnsi="Verdana"/>
          <w:color w:val="000000"/>
          <w:sz w:val="20"/>
          <w:szCs w:val="20"/>
          <w:shd w:val="clear" w:color="auto" w:fill="FFFFFF"/>
        </w:rPr>
        <w:t>is used to execute specified query, it may be create, drop, insert, update, delete etc.</w:t>
      </w:r>
    </w:p>
    <w:p w:rsidR="008A24AB" w:rsidRPr="008A24AB" w:rsidRDefault="008A24AB" w:rsidP="00AC59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boolean execute(String sql)</w:t>
      </w:r>
      <w:r w:rsidRPr="008A24AB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sym w:font="Wingdings" w:char="F0E8"/>
      </w:r>
      <w:r w:rsidRPr="008A24A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 used to execute queries that may return multiple results.</w:t>
      </w:r>
    </w:p>
    <w:p w:rsidR="008A24AB" w:rsidRPr="00CD10C2" w:rsidRDefault="008A24AB" w:rsidP="00AC59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int[] executeBatch()</w:t>
      </w:r>
      <w:r w:rsidRPr="008A24AB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sym w:font="Wingdings" w:char="F0E8"/>
      </w:r>
      <w:r w:rsidR="00B87CC9">
        <w:rPr>
          <w:rFonts w:ascii="Verdana" w:hAnsi="Verdana"/>
          <w:color w:val="000000"/>
          <w:sz w:val="20"/>
          <w:szCs w:val="20"/>
          <w:shd w:val="clear" w:color="auto" w:fill="FFFFFF"/>
        </w:rPr>
        <w:t>is used to execute batch of commands.</w:t>
      </w:r>
    </w:p>
    <w:p w:rsidR="00CD10C2" w:rsidRPr="004C4093" w:rsidRDefault="004C4093" w:rsidP="00CD10C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object of ResultSet maintains a cursor pointing to a row of a table. Initially, cursor points to before the first row.</w:t>
      </w:r>
    </w:p>
    <w:p w:rsidR="004C4093" w:rsidRDefault="004C4093" w:rsidP="004C4093">
      <w:pPr>
        <w:pStyle w:val="Heading4"/>
        <w:pBdr>
          <w:top w:val="single" w:sz="6" w:space="8" w:color="FFC0CB"/>
          <w:left w:val="single" w:sz="6" w:space="30" w:color="FFC0CB"/>
          <w:bottom w:val="single" w:sz="6" w:space="8" w:color="FFC0CB"/>
          <w:right w:val="single" w:sz="6" w:space="8" w:color="FFC0CB"/>
        </w:pBdr>
        <w:shd w:val="clear" w:color="auto" w:fill="FFFFFF"/>
        <w:spacing w:line="345" w:lineRule="atLeast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lastRenderedPageBreak/>
        <w:t>By default, ResultSet object can be moved forward only and it is not updatable.</w:t>
      </w:r>
    </w:p>
    <w:p w:rsidR="004C4093" w:rsidRPr="00B72A3E" w:rsidRDefault="001D2BC7" w:rsidP="00CD10C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rFonts w:eastAsia="Times New Roman" w:cs="Times New Roman"/>
          <w:color w:val="000000"/>
        </w:rPr>
      </w:pPr>
      <w:r w:rsidRPr="00B72A3E">
        <w:rPr>
          <w:color w:val="000000"/>
          <w:shd w:val="clear" w:color="auto" w:fill="FFFFFF"/>
        </w:rPr>
        <w:t>But we can make this object to move forward and backward direction by passing either TYPE_SCROLL_INSENSITIVE or TYPE_SCROLL_SENSITIVE in createStatement(int,</w:t>
      </w:r>
      <w:r w:rsidR="00982192" w:rsidRPr="00B72A3E">
        <w:rPr>
          <w:color w:val="000000"/>
          <w:shd w:val="clear" w:color="auto" w:fill="FFFFFF"/>
        </w:rPr>
        <w:t xml:space="preserve"> </w:t>
      </w:r>
      <w:r w:rsidRPr="00B72A3E">
        <w:rPr>
          <w:color w:val="000000"/>
          <w:shd w:val="clear" w:color="auto" w:fill="FFFFFF"/>
        </w:rPr>
        <w:t>int) method as well as we can make this object as updatable by:</w:t>
      </w:r>
    </w:p>
    <w:p w:rsidR="001D2BC7" w:rsidRPr="00B72A3E" w:rsidRDefault="001D2BC7" w:rsidP="00907D12">
      <w:pPr>
        <w:pStyle w:val="ListParagraph"/>
        <w:shd w:val="clear" w:color="auto" w:fill="FFFFFF"/>
        <w:spacing w:before="100" w:beforeAutospacing="1" w:after="100" w:afterAutospacing="1" w:line="345" w:lineRule="atLeast"/>
        <w:jc w:val="both"/>
        <w:rPr>
          <w:rFonts w:eastAsia="Times New Roman" w:cs="Times New Roman"/>
          <w:color w:val="000000"/>
        </w:rPr>
      </w:pPr>
      <w:r w:rsidRPr="001E1AB3">
        <w:rPr>
          <w:rFonts w:eastAsia="Times New Roman" w:cs="Times New Roman"/>
          <w:b/>
          <w:noProof/>
          <w:color w:val="000000"/>
          <w:u w:val="single"/>
        </w:rPr>
        <w:drawing>
          <wp:inline distT="0" distB="0" distL="0" distR="0">
            <wp:extent cx="5305425" cy="628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49" w:rsidRPr="00B72A3E" w:rsidRDefault="00982192" w:rsidP="00CF7F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rFonts w:eastAsia="Times New Roman" w:cs="Times New Roman"/>
          <w:color w:val="000000"/>
        </w:rPr>
      </w:pPr>
      <w:r w:rsidRPr="00B72A3E">
        <w:rPr>
          <w:color w:val="000000"/>
          <w:shd w:val="clear" w:color="auto" w:fill="FFFFFF"/>
        </w:rPr>
        <w:t>TYPE_SCROLL_INSENSITIVE</w:t>
      </w:r>
      <w:r w:rsidRPr="00B72A3E">
        <w:rPr>
          <w:color w:val="000000"/>
          <w:shd w:val="clear" w:color="auto" w:fill="FFFFFF"/>
        </w:rPr>
        <w:sym w:font="Wingdings" w:char="F0E8"/>
      </w:r>
    </w:p>
    <w:p w:rsidR="00BF49A5" w:rsidRPr="00B72A3E" w:rsidRDefault="00BF49A5" w:rsidP="00BF49A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rFonts w:eastAsia="Times New Roman" w:cs="Times New Roman"/>
          <w:color w:val="000000"/>
        </w:rPr>
      </w:pPr>
      <w:r w:rsidRPr="00B72A3E">
        <w:rPr>
          <w:color w:val="000000"/>
          <w:shd w:val="clear" w:color="auto" w:fill="FFFFFF"/>
        </w:rPr>
        <w:t>TYPE_SCROLL_SENSITIVE</w:t>
      </w:r>
    </w:p>
    <w:p w:rsidR="00B72A3E" w:rsidRDefault="00B72A3E" w:rsidP="00B72A3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 w:rsidRPr="00B72A3E">
        <w:rPr>
          <w:color w:val="000000"/>
          <w:shd w:val="clear" w:color="auto" w:fill="FFFFFF"/>
        </w:rPr>
        <w:t xml:space="preserve">Commonly used </w:t>
      </w:r>
      <w:commentRangeStart w:id="1"/>
      <w:r w:rsidRPr="00B72A3E">
        <w:rPr>
          <w:color w:val="000000"/>
          <w:shd w:val="clear" w:color="auto" w:fill="FFFFFF"/>
        </w:rPr>
        <w:t>methods of ResultSet interface</w:t>
      </w:r>
      <w:r>
        <w:rPr>
          <w:color w:val="000000"/>
          <w:shd w:val="clear" w:color="auto" w:fill="FFFFFF"/>
        </w:rPr>
        <w:t>:</w:t>
      </w:r>
      <w:commentRangeEnd w:id="1"/>
      <w:r w:rsidR="0023311E">
        <w:rPr>
          <w:rStyle w:val="CommentReference"/>
        </w:rPr>
        <w:commentReference w:id="1"/>
      </w:r>
    </w:p>
    <w:p w:rsidR="00B72A3E" w:rsidRDefault="00EC628B" w:rsidP="00EC628B">
      <w:pPr>
        <w:pStyle w:val="ListParagraph"/>
        <w:shd w:val="clear" w:color="auto" w:fill="FFFFFF"/>
        <w:spacing w:before="100" w:beforeAutospacing="1" w:after="100" w:afterAutospacing="1" w:line="345" w:lineRule="atLeast"/>
        <w:ind w:left="1440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43600" cy="3076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0C4" w:rsidRDefault="008D40C4" w:rsidP="00EC628B">
      <w:pPr>
        <w:pStyle w:val="ListParagraph"/>
        <w:shd w:val="clear" w:color="auto" w:fill="FFFFFF"/>
        <w:spacing w:before="100" w:beforeAutospacing="1" w:after="100" w:afterAutospacing="1" w:line="345" w:lineRule="atLeast"/>
        <w:ind w:left="1440"/>
        <w:jc w:val="both"/>
        <w:rPr>
          <w:color w:val="000000"/>
          <w:shd w:val="clear" w:color="auto" w:fill="FFFFFF"/>
        </w:rPr>
      </w:pPr>
    </w:p>
    <w:p w:rsidR="0064296D" w:rsidRDefault="00F07125" w:rsidP="00EC628B">
      <w:pPr>
        <w:pStyle w:val="ListParagraph"/>
        <w:shd w:val="clear" w:color="auto" w:fill="FFFFFF"/>
        <w:spacing w:before="100" w:beforeAutospacing="1" w:after="100" w:afterAutospacing="1" w:line="345" w:lineRule="atLeast"/>
        <w:ind w:left="1440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43600" cy="18383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6D" w:rsidRDefault="0064296D" w:rsidP="00EC628B">
      <w:pPr>
        <w:pStyle w:val="ListParagraph"/>
        <w:shd w:val="clear" w:color="auto" w:fill="FFFFFF"/>
        <w:spacing w:before="100" w:beforeAutospacing="1" w:after="100" w:afterAutospacing="1" w:line="345" w:lineRule="atLeast"/>
        <w:ind w:left="1440"/>
        <w:jc w:val="both"/>
        <w:rPr>
          <w:color w:val="000000"/>
          <w:shd w:val="clear" w:color="auto" w:fill="FFFFFF"/>
        </w:rPr>
      </w:pPr>
    </w:p>
    <w:p w:rsidR="00141FC5" w:rsidRPr="00E21969" w:rsidRDefault="00E21969" w:rsidP="00CE2FD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 w:rsidRPr="005E687E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lastRenderedPageBreak/>
        <w:t xml:space="preserve">The PreparedStatement </w:t>
      </w:r>
      <w:r w:rsidRPr="005E687E">
        <w:rPr>
          <w:rFonts w:ascii="Verdana" w:hAnsi="Verdana"/>
          <w:b/>
          <w:color w:val="000000"/>
          <w:sz w:val="20"/>
          <w:szCs w:val="20"/>
          <w:highlight w:val="yellow"/>
          <w:u w:val="single"/>
          <w:shd w:val="clear" w:color="auto" w:fill="FFFFFF"/>
        </w:rPr>
        <w:t>interface</w:t>
      </w:r>
      <w:r w:rsidRPr="005E687E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 xml:space="preserve"> is </w:t>
      </w:r>
      <w:r w:rsidRPr="005E687E">
        <w:rPr>
          <w:rFonts w:ascii="Verdana" w:hAnsi="Verdana"/>
          <w:b/>
          <w:color w:val="000000"/>
          <w:sz w:val="20"/>
          <w:szCs w:val="20"/>
          <w:highlight w:val="yellow"/>
          <w:u w:val="single"/>
          <w:shd w:val="clear" w:color="auto" w:fill="FFFFFF"/>
        </w:rPr>
        <w:t>a sub</w:t>
      </w:r>
      <w:r w:rsidR="005E687E" w:rsidRPr="005E687E">
        <w:rPr>
          <w:rFonts w:ascii="Verdana" w:hAnsi="Verdana"/>
          <w:b/>
          <w:color w:val="000000"/>
          <w:sz w:val="20"/>
          <w:szCs w:val="20"/>
          <w:highlight w:val="yellow"/>
          <w:u w:val="single"/>
          <w:shd w:val="clear" w:color="auto" w:fill="FFFFFF"/>
        </w:rPr>
        <w:t xml:space="preserve"> </w:t>
      </w:r>
      <w:r w:rsidRPr="005E687E">
        <w:rPr>
          <w:rFonts w:ascii="Verdana" w:hAnsi="Verdana"/>
          <w:b/>
          <w:color w:val="000000"/>
          <w:sz w:val="20"/>
          <w:szCs w:val="20"/>
          <w:highlight w:val="yellow"/>
          <w:u w:val="single"/>
          <w:shd w:val="clear" w:color="auto" w:fill="FFFFFF"/>
        </w:rPr>
        <w:t>interface</w:t>
      </w:r>
      <w:r w:rsidRPr="005E687E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 xml:space="preserve"> of Statement.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It is used to execute parameterized query</w:t>
      </w:r>
    </w:p>
    <w:p w:rsidR="00E21969" w:rsidRDefault="00481178" w:rsidP="008E2D9C">
      <w:pPr>
        <w:pStyle w:val="ListParagraph"/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43600" cy="952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D9C" w:rsidRPr="00A60191" w:rsidRDefault="00A60191" w:rsidP="008E2D9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Improves performance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 The performance of the application will be faster if you use PreparedStatement interface because query is compiled only once.</w:t>
      </w:r>
    </w:p>
    <w:p w:rsidR="00A60191" w:rsidRPr="00665A68" w:rsidRDefault="00665A68" w:rsidP="008E2D9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rStyle w:val="apple-converted-space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prepareStatement(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method of Connection interface is used to return the object of PreparedStatement.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665A68" w:rsidRDefault="007410F4" w:rsidP="007410F4">
      <w:pPr>
        <w:pStyle w:val="ListParagraph"/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43600" cy="1666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0F4" w:rsidRDefault="00E241B2" w:rsidP="007410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Example for PreparedStatement,</w:t>
      </w:r>
    </w:p>
    <w:p w:rsidR="00E241B2" w:rsidRDefault="00E241B2" w:rsidP="00E241B2">
      <w:pPr>
        <w:pStyle w:val="ListParagraph"/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43600" cy="2114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33A" w:rsidRPr="00CA333A" w:rsidRDefault="00CA333A" w:rsidP="00CA333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CA333A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Java ResultSetMetaData Interface</w:t>
      </w:r>
    </w:p>
    <w:p w:rsidR="000C0D64" w:rsidRPr="00421B80" w:rsidRDefault="00421B80" w:rsidP="008820F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metadata means data about data i.e. we can get further information from the data.</w:t>
      </w:r>
    </w:p>
    <w:p w:rsidR="00421B80" w:rsidRPr="00421B80" w:rsidRDefault="00421B80" w:rsidP="008820F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b/>
          <w:color w:val="000000"/>
          <w:u w:val="single"/>
          <w:shd w:val="clear" w:color="auto" w:fill="FFFFFF"/>
        </w:rPr>
      </w:pPr>
      <w:r w:rsidRPr="00421B80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>If you have to get metadata of a table like total number of column, column name, column type etc</w:t>
      </w:r>
      <w:proofErr w:type="gramStart"/>
      <w:r w:rsidRPr="00421B80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>. ,</w:t>
      </w:r>
      <w:proofErr w:type="gramEnd"/>
      <w:r w:rsidRPr="00421B80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 xml:space="preserve"> ResultSetMetaData interface is useful because it provides methods to get metadata from the ResultSet object.</w:t>
      </w:r>
    </w:p>
    <w:p w:rsidR="00421B80" w:rsidRPr="0023422E" w:rsidRDefault="0023422E" w:rsidP="008820F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The </w:t>
      </w:r>
      <w:proofErr w:type="gramStart"/>
      <w:r w:rsidRPr="0023422E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>getMetaData(</w:t>
      </w:r>
      <w:proofErr w:type="gramEnd"/>
      <w:r w:rsidRPr="0023422E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method of ResultSet interface returns the object of ResultSetMetaData.</w:t>
      </w:r>
    </w:p>
    <w:p w:rsidR="0023422E" w:rsidRDefault="00D34BD5" w:rsidP="008820F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commentRangeStart w:id="2"/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43600" cy="20288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:rsidR="00D34BD5" w:rsidRDefault="00A0547C" w:rsidP="008820F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43600" cy="1828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73" w:rsidRPr="00776A73" w:rsidRDefault="00776A73" w:rsidP="00776A73">
      <w:pPr>
        <w:pStyle w:val="ListParagraph"/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76A7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DatabaseMetaData interface</w:t>
      </w:r>
    </w:p>
    <w:p w:rsidR="00A0547C" w:rsidRPr="00203F2E" w:rsidRDefault="00203F2E" w:rsidP="008820F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DatabaseMetaData interface provides methods to get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meta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data of a database such as database product name, database product version, driver name, name of total number of tables, name of total number of views etc.</w:t>
      </w:r>
    </w:p>
    <w:p w:rsidR="00203F2E" w:rsidRPr="003B64B5" w:rsidRDefault="00203F2E" w:rsidP="008820F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r w:rsidRPr="003B64B5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>getMetaData()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method of Connection interface returns the object of DatabaseMetaData</w:t>
      </w:r>
    </w:p>
    <w:p w:rsidR="003B64B5" w:rsidRDefault="003B64B5" w:rsidP="008B0A9F">
      <w:pPr>
        <w:shd w:val="clear" w:color="auto" w:fill="FFFFFF"/>
        <w:spacing w:before="100" w:beforeAutospacing="1" w:after="100" w:afterAutospacing="1" w:line="345" w:lineRule="atLeast"/>
        <w:ind w:left="360"/>
        <w:jc w:val="both"/>
        <w:rPr>
          <w:color w:val="000000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4360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A9F" w:rsidRDefault="00D14EDB" w:rsidP="00D14EDB">
      <w:p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commentRangeStart w:id="3"/>
      <w:r>
        <w:rPr>
          <w:noProof/>
          <w:shd w:val="clear" w:color="auto" w:fill="FFFFFF"/>
        </w:rPr>
        <w:lastRenderedPageBreak/>
        <w:drawing>
          <wp:inline distT="0" distB="0" distL="0" distR="0">
            <wp:extent cx="5934075" cy="18954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3"/>
      <w:r w:rsidR="004D48DB">
        <w:rPr>
          <w:rStyle w:val="CommentReference"/>
        </w:rPr>
        <w:commentReference w:id="3"/>
      </w:r>
    </w:p>
    <w:p w:rsidR="00D14EDB" w:rsidRPr="00D14EDB" w:rsidRDefault="00C5700D" w:rsidP="00D14ED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4136356" cy="159488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594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64" w:rsidRPr="001F2BDB" w:rsidRDefault="00C65164" w:rsidP="00C65164">
      <w:pPr>
        <w:shd w:val="clear" w:color="auto" w:fill="FFFFFF"/>
        <w:spacing w:before="75" w:after="100" w:afterAutospacing="1" w:line="312" w:lineRule="atLeast"/>
        <w:ind w:left="360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</w:pPr>
      <w:proofErr w:type="gramStart"/>
      <w:r w:rsidRPr="001F2BDB"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  <w:t>store</w:t>
      </w:r>
      <w:proofErr w:type="gramEnd"/>
      <w:r w:rsidRPr="001F2BDB"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  <w:t xml:space="preserve"> image in Oracle database</w:t>
      </w:r>
      <w:r w:rsidR="001F2BDB"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  <w:t>**************</w:t>
      </w:r>
    </w:p>
    <w:p w:rsidR="00203F2E" w:rsidRDefault="009C0C3D" w:rsidP="009C0C3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store images in the database in java by the help of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PreparedStatement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interface</w:t>
      </w:r>
    </w:p>
    <w:p w:rsidR="009C0C3D" w:rsidRPr="009C0C3D" w:rsidRDefault="009C0C3D" w:rsidP="009C0C3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setBinaryStream(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method of PreparedStatement is used to set Binary information into the parameterIndex.</w:t>
      </w:r>
    </w:p>
    <w:p w:rsidR="009C0C3D" w:rsidRDefault="003E7C1A" w:rsidP="009C0C3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commentRangeStart w:id="4"/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43600" cy="26860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p w:rsidR="003E7C1A" w:rsidRDefault="003E7C1A" w:rsidP="009C0C3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943600" cy="1962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1A" w:rsidRPr="00A04199" w:rsidRDefault="003E7C1A" w:rsidP="003E7C1A">
      <w:pPr>
        <w:pStyle w:val="ListParagraph"/>
        <w:shd w:val="clear" w:color="auto" w:fill="FFFFFF"/>
        <w:spacing w:before="100" w:beforeAutospacing="1" w:after="100" w:afterAutospacing="1" w:line="345" w:lineRule="atLeast"/>
        <w:ind w:left="1275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A04199">
        <w:rPr>
          <w:b/>
          <w:color w:val="000000"/>
          <w:sz w:val="28"/>
          <w:szCs w:val="28"/>
          <w:shd w:val="clear" w:color="auto" w:fill="FFFFFF"/>
        </w:rPr>
        <w:t>Note:  WHAT IS THE PURPOSE OF</w:t>
      </w:r>
      <w:r w:rsidRPr="00A04199">
        <w:rPr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A04199">
        <w:rPr>
          <w:b/>
          <w:color w:val="000000"/>
          <w:sz w:val="28"/>
          <w:szCs w:val="28"/>
          <w:u w:val="single"/>
          <w:shd w:val="clear" w:color="auto" w:fill="FFFFFF"/>
        </w:rPr>
        <w:t>fin.available(</w:t>
      </w:r>
      <w:proofErr w:type="gramEnd"/>
      <w:r w:rsidRPr="00A04199">
        <w:rPr>
          <w:b/>
          <w:color w:val="000000"/>
          <w:sz w:val="28"/>
          <w:szCs w:val="28"/>
          <w:u w:val="single"/>
          <w:shd w:val="clear" w:color="auto" w:fill="FFFFFF"/>
        </w:rPr>
        <w:t>)</w:t>
      </w:r>
      <w:r w:rsidRPr="00A04199">
        <w:rPr>
          <w:b/>
          <w:color w:val="000000"/>
          <w:sz w:val="28"/>
          <w:szCs w:val="28"/>
          <w:shd w:val="clear" w:color="auto" w:fill="FFFFFF"/>
        </w:rPr>
        <w:t xml:space="preserve"> METHOD HERE.</w:t>
      </w:r>
    </w:p>
    <w:p w:rsidR="00A04199" w:rsidRDefault="00A04199" w:rsidP="00DC2900">
      <w:pPr>
        <w:pStyle w:val="ListParagraph"/>
        <w:shd w:val="clear" w:color="auto" w:fill="FFFFFF"/>
        <w:spacing w:before="100" w:beforeAutospacing="1" w:after="100" w:afterAutospacing="1" w:line="345" w:lineRule="atLeast"/>
        <w:ind w:left="1275"/>
        <w:jc w:val="both"/>
        <w:rPr>
          <w:color w:val="000000"/>
          <w:shd w:val="clear" w:color="auto" w:fill="FFFFFF"/>
        </w:rPr>
      </w:pPr>
    </w:p>
    <w:p w:rsidR="00A92E71" w:rsidRPr="00A92E71" w:rsidRDefault="00D84F9D" w:rsidP="00A92E7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</w:t>
      </w:r>
      <w:r w:rsidR="00A92E71" w:rsidRPr="00A92E7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etrieve image from Oracle database</w:t>
      </w:r>
    </w:p>
    <w:p w:rsidR="00A92E71" w:rsidRPr="00F36789" w:rsidRDefault="00F36789" w:rsidP="009D3BB3">
      <w:pPr>
        <w:pStyle w:val="ListParagraph"/>
        <w:numPr>
          <w:ilvl w:val="0"/>
          <w:numId w:val="9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By the help of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commentRangeStart w:id="5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PreparedStatement</w:t>
      </w:r>
      <w:commentRangeEnd w:id="5"/>
      <w:r w:rsidR="00217BAC">
        <w:rPr>
          <w:rStyle w:val="CommentReference"/>
        </w:rPr>
        <w:commentReference w:id="5"/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 can retrieve and store the image in the database.</w:t>
      </w:r>
    </w:p>
    <w:p w:rsidR="00F36789" w:rsidRPr="00F36789" w:rsidRDefault="00F36789" w:rsidP="009D3BB3">
      <w:pPr>
        <w:pStyle w:val="ListParagraph"/>
        <w:numPr>
          <w:ilvl w:val="0"/>
          <w:numId w:val="9"/>
        </w:numPr>
        <w:shd w:val="clear" w:color="auto" w:fill="FFFFFF"/>
        <w:spacing w:before="240" w:beforeAutospacing="1" w:after="100" w:afterAutospacing="1" w:line="345" w:lineRule="atLeast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getBlob(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method of PreparedStatement is used to get Binary information, it returns the instance of Blob.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F36789" w:rsidRPr="00696671" w:rsidRDefault="00F36789" w:rsidP="009D3BB3">
      <w:pPr>
        <w:pStyle w:val="ListParagraph"/>
        <w:numPr>
          <w:ilvl w:val="0"/>
          <w:numId w:val="9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After calling the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getBytes(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method on the blob object, we can get the array of binary information that can be written into the image file.</w:t>
      </w:r>
    </w:p>
    <w:p w:rsidR="00696671" w:rsidRDefault="003F02D9" w:rsidP="009D3BB3">
      <w:pPr>
        <w:pStyle w:val="ListParagraph"/>
        <w:numPr>
          <w:ilvl w:val="0"/>
          <w:numId w:val="9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2838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2D9" w:rsidRDefault="00BD5261" w:rsidP="005F238F">
      <w:pPr>
        <w:pStyle w:val="ListParagraph"/>
        <w:numPr>
          <w:ilvl w:val="0"/>
          <w:numId w:val="9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067300" cy="25336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409" w:rsidRPr="00207409" w:rsidRDefault="00207409" w:rsidP="00207409">
      <w:pPr>
        <w:shd w:val="clear" w:color="auto" w:fill="FFFFFF"/>
        <w:spacing w:before="75" w:after="100" w:afterAutospacing="1" w:line="312" w:lineRule="atLeast"/>
        <w:ind w:left="360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</w:t>
      </w:r>
      <w:r w:rsidRPr="0020740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tore file in Oracle database:</w:t>
      </w:r>
    </w:p>
    <w:p w:rsidR="00BD5261" w:rsidRPr="006A04A0" w:rsidRDefault="006A04A0" w:rsidP="00207409">
      <w:pPr>
        <w:pStyle w:val="ListParagraph"/>
        <w:numPr>
          <w:ilvl w:val="0"/>
          <w:numId w:val="11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setCharacterStream() method of PreparedStatement is used to set character information into the parameterIndex</w:t>
      </w:r>
    </w:p>
    <w:p w:rsidR="006A04A0" w:rsidRDefault="006A04A0" w:rsidP="00207409">
      <w:pPr>
        <w:pStyle w:val="ListParagraph"/>
        <w:numPr>
          <w:ilvl w:val="0"/>
          <w:numId w:val="11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43600" cy="1476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A0" w:rsidRDefault="00A144F1" w:rsidP="00207409">
      <w:pPr>
        <w:pStyle w:val="ListParagraph"/>
        <w:numPr>
          <w:ilvl w:val="0"/>
          <w:numId w:val="11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commentRangeStart w:id="6"/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524500" cy="19526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6"/>
      <w:r>
        <w:rPr>
          <w:rStyle w:val="CommentReference"/>
        </w:rPr>
        <w:commentReference w:id="6"/>
      </w:r>
    </w:p>
    <w:p w:rsidR="00F96343" w:rsidRPr="00F96343" w:rsidRDefault="00F96343" w:rsidP="00F96343">
      <w:pPr>
        <w:shd w:val="clear" w:color="auto" w:fill="FFFFFF"/>
        <w:spacing w:before="75" w:after="100" w:afterAutospacing="1" w:line="312" w:lineRule="atLeast"/>
        <w:ind w:left="360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</w:t>
      </w:r>
      <w:r w:rsidRPr="00F9634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etrieve file from Oracle database:</w:t>
      </w:r>
    </w:p>
    <w:p w:rsidR="00F96343" w:rsidRPr="00A13B25" w:rsidRDefault="00384E22" w:rsidP="00F96343">
      <w:pPr>
        <w:pStyle w:val="ListParagraph"/>
        <w:numPr>
          <w:ilvl w:val="0"/>
          <w:numId w:val="12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getClob(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 method of </w:t>
      </w:r>
      <w:del w:id="7" w:author="ushap" w:date="2016-10-21T17:05:00Z">
        <w:r w:rsidDel="00384E22">
          <w:rPr>
            <w:rFonts w:ascii="Verdana" w:hAnsi="Verdana"/>
            <w:color w:val="000000"/>
            <w:sz w:val="20"/>
            <w:szCs w:val="20"/>
            <w:shd w:val="clear" w:color="auto" w:fill="FFFFFF"/>
          </w:rPr>
          <w:delText>PreparedStatement</w:delText>
        </w:r>
      </w:del>
      <w:ins w:id="8" w:author="ushap" w:date="2016-10-21T17:06:00Z">
        <w:r>
          <w:rPr>
            <w:rFonts w:ascii="Verdana" w:hAnsi="Verdana"/>
            <w:color w:val="000000"/>
            <w:sz w:val="20"/>
            <w:szCs w:val="20"/>
            <w:shd w:val="clear" w:color="auto" w:fill="FFFFFF"/>
          </w:rPr>
          <w:t xml:space="preserve">ResultSet </w:t>
        </w:r>
      </w:ins>
      <w:del w:id="9" w:author="ushap" w:date="2016-10-21T17:05:00Z">
        <w:r w:rsidDel="00384E22">
          <w:rPr>
            <w:rFonts w:ascii="Verdana" w:hAnsi="Verdana"/>
            <w:color w:val="000000"/>
            <w:sz w:val="20"/>
            <w:szCs w:val="20"/>
            <w:shd w:val="clear" w:color="auto" w:fill="FFFFFF"/>
          </w:rPr>
          <w:delText xml:space="preserve"> </w:delText>
        </w:r>
      </w:del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 used to get file information from the database.</w:t>
      </w:r>
    </w:p>
    <w:p w:rsidR="00A13B25" w:rsidRDefault="00977A5B" w:rsidP="00F96343">
      <w:pPr>
        <w:pStyle w:val="ListParagraph"/>
        <w:numPr>
          <w:ilvl w:val="0"/>
          <w:numId w:val="12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143500" cy="2409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BF4" w:rsidRPr="00012BF4" w:rsidRDefault="00012BF4" w:rsidP="00012BF4">
      <w:pPr>
        <w:shd w:val="clear" w:color="auto" w:fill="FFFFFF"/>
        <w:spacing w:before="75" w:after="100" w:afterAutospacing="1" w:line="312" w:lineRule="atLeast"/>
        <w:ind w:left="360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12BF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CallableStatement Interface</w:t>
      </w:r>
    </w:p>
    <w:p w:rsidR="00977A5B" w:rsidRPr="00382B6B" w:rsidRDefault="00382B6B" w:rsidP="00012BF4">
      <w:pPr>
        <w:pStyle w:val="ListParagraph"/>
        <w:numPr>
          <w:ilvl w:val="0"/>
          <w:numId w:val="13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CallableStatement interface is used to call 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stored procedures and functions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382B6B" w:rsidRPr="001A4FBC" w:rsidRDefault="00D16B9D" w:rsidP="00012BF4">
      <w:pPr>
        <w:pStyle w:val="ListParagraph"/>
        <w:numPr>
          <w:ilvl w:val="0"/>
          <w:numId w:val="13"/>
        </w:numPr>
        <w:shd w:val="clear" w:color="auto" w:fill="FFFFFF"/>
        <w:spacing w:before="240" w:beforeAutospacing="1" w:after="100" w:afterAutospacing="1" w:line="345" w:lineRule="atLeast"/>
        <w:jc w:val="both"/>
        <w:rPr>
          <w:b/>
          <w:color w:val="000000"/>
          <w:u w:val="single"/>
          <w:shd w:val="clear" w:color="auto" w:fill="FFFFFF"/>
        </w:rPr>
      </w:pPr>
      <w:proofErr w:type="gramStart"/>
      <w:r w:rsidRPr="001A4FBC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>stored</w:t>
      </w:r>
      <w:proofErr w:type="gramEnd"/>
      <w:r w:rsidRPr="001A4FBC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 xml:space="preserve"> procedures and functions that will make the performance better because these are precompiled.</w:t>
      </w:r>
    </w:p>
    <w:p w:rsidR="009862E4" w:rsidRPr="009862E4" w:rsidRDefault="009862E4" w:rsidP="009862E4">
      <w:pPr>
        <w:shd w:val="clear" w:color="auto" w:fill="FFFFFF"/>
        <w:spacing w:before="75" w:after="100" w:afterAutospacing="1" w:line="312" w:lineRule="atLeast"/>
        <w:ind w:left="360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862E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Transaction management:</w:t>
      </w:r>
    </w:p>
    <w:p w:rsidR="009862E4" w:rsidRPr="009862E4" w:rsidRDefault="009862E4" w:rsidP="009862E4">
      <w:pPr>
        <w:pStyle w:val="ListParagraph"/>
        <w:numPr>
          <w:ilvl w:val="0"/>
          <w:numId w:val="14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Connection interface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provides methods to manage transaction.</w:t>
      </w:r>
    </w:p>
    <w:p w:rsidR="009862E4" w:rsidRDefault="009862E4" w:rsidP="009862E4">
      <w:pPr>
        <w:pStyle w:val="ListParagraph"/>
        <w:shd w:val="clear" w:color="auto" w:fill="FFFFFF"/>
        <w:spacing w:before="240" w:beforeAutospacing="1" w:after="100" w:afterAutospacing="1" w:line="345" w:lineRule="atLeast"/>
        <w:ind w:left="1080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43600" cy="9715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2E4" w:rsidRDefault="009862E4" w:rsidP="009862E4">
      <w:pPr>
        <w:pStyle w:val="ListParagraph"/>
        <w:shd w:val="clear" w:color="auto" w:fill="FFFFFF"/>
        <w:spacing w:before="240" w:beforeAutospacing="1" w:after="100" w:afterAutospacing="1" w:line="345" w:lineRule="atLeast"/>
        <w:ind w:left="1080"/>
        <w:jc w:val="both"/>
        <w:rPr>
          <w:color w:val="000000"/>
          <w:shd w:val="clear" w:color="auto" w:fill="FFFFFF"/>
        </w:rPr>
      </w:pPr>
    </w:p>
    <w:p w:rsidR="00F024F5" w:rsidRPr="00F024F5" w:rsidRDefault="00F024F5" w:rsidP="00F024F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9"/>
          <w:szCs w:val="39"/>
        </w:rPr>
      </w:pPr>
      <w:r>
        <w:rPr>
          <w:color w:val="000000"/>
          <w:shd w:val="clear" w:color="auto" w:fill="FFFFFF"/>
        </w:rPr>
        <w:tab/>
      </w:r>
      <w:r w:rsidRPr="00F024F5">
        <w:rPr>
          <w:rFonts w:ascii="Helvetica" w:hAnsi="Helvetica" w:cs="Helvetica"/>
          <w:b w:val="0"/>
          <w:bCs w:val="0"/>
          <w:color w:val="610B38"/>
          <w:sz w:val="39"/>
          <w:szCs w:val="39"/>
        </w:rPr>
        <w:t>Collections in Java</w:t>
      </w:r>
    </w:p>
    <w:p w:rsidR="001D6784" w:rsidRPr="001D6784" w:rsidRDefault="001D6784" w:rsidP="001D6784">
      <w:pPr>
        <w:pStyle w:val="ListParagraph"/>
        <w:numPr>
          <w:ilvl w:val="0"/>
          <w:numId w:val="16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 w:rsidRPr="001D6784">
        <w:rPr>
          <w:rFonts w:ascii="Verdana" w:hAnsi="Verdana"/>
          <w:color w:val="000000"/>
          <w:sz w:val="20"/>
          <w:szCs w:val="20"/>
          <w:shd w:val="clear" w:color="auto" w:fill="FFFFFF"/>
        </w:rPr>
        <w:t>Collection framework represents a unified architecture for storing and manipulating group of objects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1D6784" w:rsidRDefault="00950920" w:rsidP="001D6784">
      <w:pPr>
        <w:pStyle w:val="ListParagraph"/>
        <w:numPr>
          <w:ilvl w:val="0"/>
          <w:numId w:val="16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86375" cy="2419350"/>
            <wp:effectExtent l="19050" t="0" r="9525" b="0"/>
            <wp:docPr id="24" name="Picture 24" descr="hierarchy of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ierarchy of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20" w:rsidRDefault="008F6565" w:rsidP="001D6784">
      <w:pPr>
        <w:pStyle w:val="ListParagraph"/>
        <w:numPr>
          <w:ilvl w:val="0"/>
          <w:numId w:val="16"/>
        </w:numPr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943600" cy="53721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65" w:rsidRPr="001D6784" w:rsidRDefault="008F6565" w:rsidP="008F6565">
      <w:pPr>
        <w:pStyle w:val="ListParagraph"/>
        <w:shd w:val="clear" w:color="auto" w:fill="FFFFFF"/>
        <w:spacing w:before="240" w:beforeAutospacing="1" w:after="100" w:afterAutospacing="1" w:line="345" w:lineRule="atLeast"/>
        <w:jc w:val="both"/>
        <w:rPr>
          <w:color w:val="000000"/>
          <w:shd w:val="clear" w:color="auto" w:fill="FFFFFF"/>
        </w:rPr>
      </w:pPr>
    </w:p>
    <w:sectPr w:rsidR="008F6565" w:rsidRPr="001D6784" w:rsidSect="0020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hap" w:date="2016-10-21T10:42:00Z" w:initials="u">
    <w:p w:rsidR="00276E35" w:rsidRDefault="00276E35" w:rsidP="00276E35">
      <w:pPr>
        <w:pStyle w:val="ListParagraph"/>
        <w:numPr>
          <w:ilvl w:val="0"/>
          <w:numId w:val="2"/>
        </w:numPr>
      </w:pPr>
      <w:r>
        <w:rPr>
          <w:rStyle w:val="CommentReference"/>
        </w:rPr>
        <w:annotationRef/>
      </w:r>
      <w:r>
        <w:t>Needed to know why registering the driver is needed in the JDBC</w:t>
      </w:r>
    </w:p>
    <w:p w:rsidR="00276E35" w:rsidRDefault="00276E35" w:rsidP="00276E35">
      <w:pPr>
        <w:pStyle w:val="ListParagraph"/>
        <w:numPr>
          <w:ilvl w:val="0"/>
          <w:numId w:val="2"/>
        </w:numPr>
      </w:pPr>
      <w:r>
        <w:t>And what is the exact function of the DriverManager Class</w:t>
      </w:r>
    </w:p>
    <w:p w:rsidR="00276E35" w:rsidRDefault="00276E35">
      <w:pPr>
        <w:pStyle w:val="CommentText"/>
      </w:pPr>
    </w:p>
  </w:comment>
  <w:comment w:id="1" w:author="ushap" w:date="2016-10-21T15:50:00Z" w:initials="u">
    <w:p w:rsidR="0023311E" w:rsidRDefault="0023311E">
      <w:pPr>
        <w:pStyle w:val="CommentText"/>
      </w:pPr>
      <w:r>
        <w:rPr>
          <w:rStyle w:val="CommentReference"/>
        </w:rPr>
        <w:annotationRef/>
      </w:r>
      <w:r>
        <w:t xml:space="preserve">See the examples for </w:t>
      </w:r>
    </w:p>
    <w:p w:rsidR="0023311E" w:rsidRDefault="0023311E">
      <w:pPr>
        <w:pStyle w:val="CommentText"/>
      </w:pPr>
      <w:proofErr w:type="gramStart"/>
      <w:r>
        <w:t>relative(</w:t>
      </w:r>
      <w:proofErr w:type="gramEnd"/>
      <w:r>
        <w:t>)</w:t>
      </w:r>
      <w:r w:rsidR="00E21969">
        <w:t>, absolute(),previous(),next()</w:t>
      </w:r>
    </w:p>
  </w:comment>
  <w:comment w:id="2" w:author="ushap" w:date="2016-10-21T16:26:00Z" w:initials="u">
    <w:p w:rsidR="00D34BD5" w:rsidRDefault="00D34BD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  <w:shd w:val="clear" w:color="auto" w:fill="FFFFFF"/>
        </w:rPr>
        <w:t>getColumnTypeName</w:t>
      </w:r>
      <w:proofErr w:type="spellEnd"/>
      <w:r>
        <w:rPr>
          <w:rFonts w:ascii="Verdana" w:hAnsi="Verdana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number"/>
          <w:rFonts w:ascii="Verdana" w:hAnsi="Verdana"/>
          <w:color w:val="C00000"/>
          <w:bdr w:val="none" w:sz="0" w:space="0" w:color="auto" w:frame="1"/>
          <w:shd w:val="clear" w:color="auto" w:fill="FFFFFF"/>
        </w:rPr>
        <w:t>1</w:t>
      </w:r>
      <w:r>
        <w:rPr>
          <w:rFonts w:ascii="Verdana" w:hAnsi="Verdana"/>
          <w:color w:val="000000"/>
          <w:bdr w:val="none" w:sz="0" w:space="0" w:color="auto" w:frame="1"/>
          <w:shd w:val="clear" w:color="auto" w:fill="FFFFFF"/>
        </w:rPr>
        <w:t>)</w:t>
      </w:r>
      <w:r>
        <w:t xml:space="preserve">   is used to get the data type of the specified column number</w:t>
      </w:r>
    </w:p>
  </w:comment>
  <w:comment w:id="3" w:author="ushap" w:date="2016-10-21T16:33:00Z" w:initials="u">
    <w:p w:rsidR="004D48DB" w:rsidRDefault="004D48DB">
      <w:pPr>
        <w:pStyle w:val="CommentText"/>
      </w:pPr>
      <w:r>
        <w:rPr>
          <w:rStyle w:val="CommentReference"/>
        </w:rPr>
        <w:annotationRef/>
      </w:r>
      <w:proofErr w:type="gramStart"/>
      <w:r w:rsidR="006B5A99">
        <w:t>above</w:t>
      </w:r>
      <w:proofErr w:type="gramEnd"/>
      <w:r w:rsidR="006B5A99">
        <w:t xml:space="preserve"> example contains all the method only </w:t>
      </w:r>
      <w:r w:rsidR="006B5A99" w:rsidRPr="006B5A99">
        <w:rPr>
          <w:rFonts w:ascii="Verdana" w:hAnsi="Verdana"/>
          <w:b/>
          <w:color w:val="000000"/>
          <w:u w:val="single"/>
          <w:bdr w:val="none" w:sz="0" w:space="0" w:color="auto" w:frame="1"/>
          <w:shd w:val="clear" w:color="auto" w:fill="FFFFFF"/>
        </w:rPr>
        <w:t>getTables()</w:t>
      </w:r>
      <w:r w:rsidR="006B5A99">
        <w:t xml:space="preserve"> method is not present</w:t>
      </w:r>
    </w:p>
  </w:comment>
  <w:comment w:id="4" w:author="ushap" w:date="2016-10-21T16:42:00Z" w:initials="u">
    <w:p w:rsidR="003E7C1A" w:rsidRDefault="003E7C1A">
      <w:pPr>
        <w:pStyle w:val="CommentText"/>
      </w:pPr>
      <w:r>
        <w:rPr>
          <w:rStyle w:val="CommentReference"/>
        </w:rPr>
        <w:annotationRef/>
      </w:r>
      <w:r>
        <w:t>***********</w:t>
      </w:r>
    </w:p>
  </w:comment>
  <w:comment w:id="5" w:author="ushap" w:date="2016-10-21T16:55:00Z" w:initials="u">
    <w:p w:rsidR="00217BAC" w:rsidRDefault="00217BAC">
      <w:pPr>
        <w:pStyle w:val="CommentText"/>
      </w:pPr>
      <w:r>
        <w:rPr>
          <w:rStyle w:val="CommentReference"/>
        </w:rPr>
        <w:annotationRef/>
      </w:r>
      <w:r>
        <w:t xml:space="preserve">Note in the Code its </w:t>
      </w:r>
      <w:proofErr w:type="spellStart"/>
      <w:r>
        <w:t>Resultset</w:t>
      </w:r>
      <w:proofErr w:type="spellEnd"/>
    </w:p>
    <w:p w:rsidR="00217BAC" w:rsidRDefault="00217BAC">
      <w:pPr>
        <w:pStyle w:val="CommentText"/>
      </w:pPr>
      <w:r>
        <w:t>It might be given wrongly here</w:t>
      </w:r>
    </w:p>
  </w:comment>
  <w:comment w:id="6" w:author="ushap" w:date="2016-10-21T17:04:00Z" w:initials="u">
    <w:p w:rsidR="00A144F1" w:rsidRDefault="00A144F1">
      <w:pPr>
        <w:pStyle w:val="CommentText"/>
      </w:pPr>
      <w:r>
        <w:rPr>
          <w:rStyle w:val="CommentReference"/>
        </w:rPr>
        <w:annotationRef/>
      </w:r>
      <w:r>
        <w:t>See why length is needed here?</w:t>
      </w:r>
    </w:p>
    <w:p w:rsidR="00A144F1" w:rsidRDefault="00A144F1">
      <w:pPr>
        <w:pStyle w:val="CommentText"/>
      </w:pPr>
      <w:r>
        <w:t>Needed more information on the method parameters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9AF"/>
    <w:multiLevelType w:val="hybridMultilevel"/>
    <w:tmpl w:val="B85AF48C"/>
    <w:lvl w:ilvl="0" w:tplc="50065A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914A0"/>
    <w:multiLevelType w:val="hybridMultilevel"/>
    <w:tmpl w:val="86A4DB62"/>
    <w:lvl w:ilvl="0" w:tplc="6A861C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2340C0"/>
    <w:multiLevelType w:val="hybridMultilevel"/>
    <w:tmpl w:val="8AF417E8"/>
    <w:lvl w:ilvl="0" w:tplc="1B0046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91818"/>
    <w:multiLevelType w:val="hybridMultilevel"/>
    <w:tmpl w:val="2C1A4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575112"/>
    <w:multiLevelType w:val="hybridMultilevel"/>
    <w:tmpl w:val="E268456A"/>
    <w:lvl w:ilvl="0" w:tplc="CC8EEE3A">
      <w:start w:val="1"/>
      <w:numFmt w:val="decimal"/>
      <w:lvlText w:val="(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>
    <w:nsid w:val="27FB7911"/>
    <w:multiLevelType w:val="hybridMultilevel"/>
    <w:tmpl w:val="58A8887A"/>
    <w:lvl w:ilvl="0" w:tplc="1150B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A58B2"/>
    <w:multiLevelType w:val="hybridMultilevel"/>
    <w:tmpl w:val="123834A6"/>
    <w:lvl w:ilvl="0" w:tplc="6B62FF56">
      <w:start w:val="1"/>
      <w:numFmt w:val="decimal"/>
      <w:lvlText w:val="(%1)"/>
      <w:lvlJc w:val="left"/>
      <w:pPr>
        <w:ind w:left="1275" w:hanging="555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8511EB"/>
    <w:multiLevelType w:val="hybridMultilevel"/>
    <w:tmpl w:val="7CE6E9DE"/>
    <w:lvl w:ilvl="0" w:tplc="050E23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3C4B85"/>
    <w:multiLevelType w:val="hybridMultilevel"/>
    <w:tmpl w:val="3EEC394C"/>
    <w:lvl w:ilvl="0" w:tplc="1C02F6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35F92"/>
    <w:multiLevelType w:val="hybridMultilevel"/>
    <w:tmpl w:val="7FB6D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F35B4D"/>
    <w:multiLevelType w:val="hybridMultilevel"/>
    <w:tmpl w:val="DA6E274C"/>
    <w:lvl w:ilvl="0" w:tplc="EFF41B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904CD"/>
    <w:multiLevelType w:val="hybridMultilevel"/>
    <w:tmpl w:val="D2467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854230"/>
    <w:multiLevelType w:val="hybridMultilevel"/>
    <w:tmpl w:val="0A140A4C"/>
    <w:lvl w:ilvl="0" w:tplc="6748CC8E">
      <w:start w:val="1"/>
      <w:numFmt w:val="decimal"/>
      <w:lvlText w:val="(%1)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660C9"/>
    <w:multiLevelType w:val="hybridMultilevel"/>
    <w:tmpl w:val="B1C44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847306"/>
    <w:multiLevelType w:val="hybridMultilevel"/>
    <w:tmpl w:val="2B663C7E"/>
    <w:lvl w:ilvl="0" w:tplc="ABFC7D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831931"/>
    <w:multiLevelType w:val="hybridMultilevel"/>
    <w:tmpl w:val="72B28CC0"/>
    <w:lvl w:ilvl="0" w:tplc="A0FEC8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13"/>
  </w:num>
  <w:num w:numId="6">
    <w:abstractNumId w:val="11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15"/>
  </w:num>
  <w:num w:numId="12">
    <w:abstractNumId w:val="10"/>
  </w:num>
  <w:num w:numId="13">
    <w:abstractNumId w:val="14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59E"/>
    <w:rsid w:val="00012BF4"/>
    <w:rsid w:val="000C0D64"/>
    <w:rsid w:val="000D5BA7"/>
    <w:rsid w:val="00141FC5"/>
    <w:rsid w:val="0016159E"/>
    <w:rsid w:val="00172934"/>
    <w:rsid w:val="001A4FBC"/>
    <w:rsid w:val="001D2BC7"/>
    <w:rsid w:val="001D6784"/>
    <w:rsid w:val="001E1AB3"/>
    <w:rsid w:val="001F2BDB"/>
    <w:rsid w:val="00200A78"/>
    <w:rsid w:val="00203F2E"/>
    <w:rsid w:val="00207409"/>
    <w:rsid w:val="002161CD"/>
    <w:rsid w:val="00217BAC"/>
    <w:rsid w:val="0023311E"/>
    <w:rsid w:val="0023422E"/>
    <w:rsid w:val="00276E35"/>
    <w:rsid w:val="002C4832"/>
    <w:rsid w:val="00366D5A"/>
    <w:rsid w:val="00382B6B"/>
    <w:rsid w:val="00384E22"/>
    <w:rsid w:val="00385954"/>
    <w:rsid w:val="003B64B5"/>
    <w:rsid w:val="003E7C1A"/>
    <w:rsid w:val="003F02D9"/>
    <w:rsid w:val="004003DF"/>
    <w:rsid w:val="00412369"/>
    <w:rsid w:val="00415189"/>
    <w:rsid w:val="00421B80"/>
    <w:rsid w:val="00430408"/>
    <w:rsid w:val="00441AEB"/>
    <w:rsid w:val="0044666F"/>
    <w:rsid w:val="0046301C"/>
    <w:rsid w:val="00481178"/>
    <w:rsid w:val="004C4093"/>
    <w:rsid w:val="004D48DB"/>
    <w:rsid w:val="00525DA6"/>
    <w:rsid w:val="00544ED0"/>
    <w:rsid w:val="005E687E"/>
    <w:rsid w:val="005F238F"/>
    <w:rsid w:val="0064296D"/>
    <w:rsid w:val="00665A68"/>
    <w:rsid w:val="00696671"/>
    <w:rsid w:val="006A04A0"/>
    <w:rsid w:val="006B5A99"/>
    <w:rsid w:val="006F7E8A"/>
    <w:rsid w:val="007360A7"/>
    <w:rsid w:val="007410F4"/>
    <w:rsid w:val="007448BC"/>
    <w:rsid w:val="00747B9B"/>
    <w:rsid w:val="00776A73"/>
    <w:rsid w:val="007A5FCA"/>
    <w:rsid w:val="008808DD"/>
    <w:rsid w:val="008820F3"/>
    <w:rsid w:val="008A24AB"/>
    <w:rsid w:val="008B0A9F"/>
    <w:rsid w:val="008D40C4"/>
    <w:rsid w:val="008E2D9C"/>
    <w:rsid w:val="008F0B1D"/>
    <w:rsid w:val="008F6565"/>
    <w:rsid w:val="00907D12"/>
    <w:rsid w:val="00950920"/>
    <w:rsid w:val="00977A5B"/>
    <w:rsid w:val="00982192"/>
    <w:rsid w:val="009862E4"/>
    <w:rsid w:val="009A33D8"/>
    <w:rsid w:val="009C0C3D"/>
    <w:rsid w:val="009D3BB3"/>
    <w:rsid w:val="009F3B8E"/>
    <w:rsid w:val="00A04199"/>
    <w:rsid w:val="00A0547C"/>
    <w:rsid w:val="00A13B25"/>
    <w:rsid w:val="00A144F1"/>
    <w:rsid w:val="00A20A9E"/>
    <w:rsid w:val="00A60191"/>
    <w:rsid w:val="00A92E71"/>
    <w:rsid w:val="00AC25ED"/>
    <w:rsid w:val="00AC59B5"/>
    <w:rsid w:val="00B01CE6"/>
    <w:rsid w:val="00B62532"/>
    <w:rsid w:val="00B72A3E"/>
    <w:rsid w:val="00B87CC9"/>
    <w:rsid w:val="00BD5261"/>
    <w:rsid w:val="00BF49A5"/>
    <w:rsid w:val="00C007E3"/>
    <w:rsid w:val="00C5700D"/>
    <w:rsid w:val="00C65164"/>
    <w:rsid w:val="00C815B7"/>
    <w:rsid w:val="00CA333A"/>
    <w:rsid w:val="00CD10C2"/>
    <w:rsid w:val="00CD19BE"/>
    <w:rsid w:val="00CD5D81"/>
    <w:rsid w:val="00CE2FD2"/>
    <w:rsid w:val="00CF7F49"/>
    <w:rsid w:val="00D06DD6"/>
    <w:rsid w:val="00D14EDB"/>
    <w:rsid w:val="00D16B9D"/>
    <w:rsid w:val="00D34BD5"/>
    <w:rsid w:val="00D60AD4"/>
    <w:rsid w:val="00D84F9D"/>
    <w:rsid w:val="00D85287"/>
    <w:rsid w:val="00DC2900"/>
    <w:rsid w:val="00E11BB7"/>
    <w:rsid w:val="00E21969"/>
    <w:rsid w:val="00E219EF"/>
    <w:rsid w:val="00E241B2"/>
    <w:rsid w:val="00E72D3A"/>
    <w:rsid w:val="00E9315A"/>
    <w:rsid w:val="00EA0E9F"/>
    <w:rsid w:val="00EC628B"/>
    <w:rsid w:val="00F024F5"/>
    <w:rsid w:val="00F07125"/>
    <w:rsid w:val="00F36789"/>
    <w:rsid w:val="00F91685"/>
    <w:rsid w:val="00F96343"/>
    <w:rsid w:val="00FF6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78"/>
  </w:style>
  <w:style w:type="paragraph" w:styleId="Heading1">
    <w:name w:val="heading 1"/>
    <w:basedOn w:val="Normal"/>
    <w:link w:val="Heading1Char"/>
    <w:uiPriority w:val="9"/>
    <w:qFormat/>
    <w:rsid w:val="00C815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5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276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E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E3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8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8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30408"/>
    <w:rPr>
      <w:b/>
      <w:bCs/>
    </w:rPr>
  </w:style>
  <w:style w:type="character" w:customStyle="1" w:styleId="apple-converted-space">
    <w:name w:val="apple-converted-space"/>
    <w:basedOn w:val="DefaultParagraphFont"/>
    <w:rsid w:val="00747B9B"/>
  </w:style>
  <w:style w:type="paragraph" w:styleId="NormalWeb">
    <w:name w:val="Normal (Web)"/>
    <w:basedOn w:val="Normal"/>
    <w:uiPriority w:val="99"/>
    <w:semiHidden/>
    <w:unhideWhenUsed/>
    <w:rsid w:val="00AC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D34B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04071-FA52-4358-A7F2-07BCAB5E1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9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ushap</dc:creator>
  <cp:lastModifiedBy>ushap</cp:lastModifiedBy>
  <cp:revision>135</cp:revision>
  <dcterms:created xsi:type="dcterms:W3CDTF">2016-10-20T10:08:00Z</dcterms:created>
  <dcterms:modified xsi:type="dcterms:W3CDTF">2017-01-03T10:22:00Z</dcterms:modified>
</cp:coreProperties>
</file>